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11E" w:rsidRDefault="0064692D" w:rsidP="0064692D">
      <w:pPr>
        <w:pStyle w:val="Titre2"/>
      </w:pPr>
      <w:r>
        <w:t>CHAPITRE 1 : RECHERCHE ET DOCUMENTATION</w:t>
      </w:r>
    </w:p>
    <w:p w:rsidR="0064692D" w:rsidRDefault="0064692D" w:rsidP="0064692D">
      <w:pPr>
        <w:pStyle w:val="Titre3"/>
        <w:numPr>
          <w:ilvl w:val="0"/>
          <w:numId w:val="1"/>
        </w:numPr>
      </w:pPr>
      <w:r>
        <w:t>INSTALLATION DES OUTILS ET FAMILIARISATION</w:t>
      </w:r>
    </w:p>
    <w:p w:rsidR="0064692D" w:rsidRDefault="0064692D" w:rsidP="0064692D">
      <w:pPr>
        <w:pStyle w:val="Titre4"/>
        <w:numPr>
          <w:ilvl w:val="0"/>
          <w:numId w:val="2"/>
        </w:numPr>
      </w:pPr>
      <w:r>
        <w:t>CHOREGRAPHE</w:t>
      </w:r>
    </w:p>
    <w:p w:rsidR="00B20A72" w:rsidRDefault="00B20A72" w:rsidP="00B20A72">
      <w:r>
        <w:t>Choregraphe est une application destop utilisée pour</w:t>
      </w:r>
      <w:r w:rsidR="00D927B7">
        <w:t xml:space="preserve"> la simulation des robots conçus par le groupe Albatran. Par conséquent, nous utiliserons pour effectuer des simulations du robot Pepper</w:t>
      </w:r>
      <w:r>
        <w:t>.</w:t>
      </w:r>
    </w:p>
    <w:p w:rsidR="00190AD7" w:rsidRDefault="00190AD7" w:rsidP="00190AD7">
      <w:pPr>
        <w:pStyle w:val="Titre5"/>
        <w:numPr>
          <w:ilvl w:val="1"/>
          <w:numId w:val="4"/>
        </w:numPr>
      </w:pPr>
      <w:r>
        <w:t>Installation</w:t>
      </w:r>
    </w:p>
    <w:p w:rsidR="00B20A72" w:rsidRDefault="00C90B50" w:rsidP="00B20A72">
      <w:r>
        <w:t xml:space="preserve">La marche à suivre pour l’installation de ce programme est la suivante : </w:t>
      </w:r>
    </w:p>
    <w:p w:rsidR="00C90B50" w:rsidRDefault="00C90B50" w:rsidP="00B20A72">
      <w:r>
        <w:rPr>
          <w:noProof/>
          <w:lang w:eastAsia="fr-CH"/>
        </w:rPr>
        <w:drawing>
          <wp:inline distT="0" distB="0" distL="0" distR="0" wp14:anchorId="4C22B6C2" wp14:editId="2B885D77">
            <wp:extent cx="2267712" cy="1137086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401" cy="11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50" w:rsidRDefault="00C90B50" w:rsidP="00B20A72">
      <w:r>
        <w:rPr>
          <w:noProof/>
          <w:lang w:eastAsia="fr-CH"/>
        </w:rPr>
        <w:drawing>
          <wp:inline distT="0" distB="0" distL="0" distR="0" wp14:anchorId="48CFE0B0" wp14:editId="107F818F">
            <wp:extent cx="3569817" cy="111093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611" cy="1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50" w:rsidRPr="00B20A72" w:rsidRDefault="00C90B50" w:rsidP="00B20A72">
      <w:r>
        <w:rPr>
          <w:noProof/>
          <w:lang w:eastAsia="fr-CH"/>
        </w:rPr>
        <w:drawing>
          <wp:inline distT="0" distB="0" distL="0" distR="0" wp14:anchorId="2DF6C44D" wp14:editId="63AE04C3">
            <wp:extent cx="5760720" cy="28289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2D" w:rsidRDefault="00190AD7" w:rsidP="00190AD7">
      <w:pPr>
        <w:pStyle w:val="Titre5"/>
        <w:numPr>
          <w:ilvl w:val="1"/>
          <w:numId w:val="4"/>
        </w:numPr>
      </w:pPr>
      <w:r>
        <w:t>Tests des différentes fonctionnalités</w:t>
      </w:r>
    </w:p>
    <w:p w:rsidR="00190AD7" w:rsidRDefault="00190AD7" w:rsidP="00190AD7">
      <w:pPr>
        <w:pStyle w:val="Titre6"/>
        <w:numPr>
          <w:ilvl w:val="0"/>
          <w:numId w:val="5"/>
        </w:numPr>
      </w:pPr>
      <w:r>
        <w:t>Tests simples</w:t>
      </w:r>
    </w:p>
    <w:p w:rsidR="00A521BF" w:rsidRDefault="00A521BF" w:rsidP="00A521BF">
      <w:r>
        <w:t>Légende : textes en noirs : testés avec le simulateur</w:t>
      </w:r>
    </w:p>
    <w:p w:rsidR="00A521BF" w:rsidRDefault="00A521BF" w:rsidP="00A521BF">
      <w:r>
        <w:tab/>
        <w:t xml:space="preserve">    Textes en vert : a programmer pour voir le comportement puis tester avec le robot</w:t>
      </w:r>
    </w:p>
    <w:p w:rsidR="00A521BF" w:rsidRPr="00A521BF" w:rsidRDefault="00A521BF" w:rsidP="00A521BF">
      <w:r>
        <w:t xml:space="preserve"> </w:t>
      </w:r>
      <w:r>
        <w:tab/>
        <w:t xml:space="preserve">    Textes en rouge : A tester avec le robot.</w:t>
      </w:r>
      <w:bookmarkStart w:id="0" w:name="_GoBack"/>
      <w:bookmarkEnd w:id="0"/>
    </w:p>
    <w:p w:rsidR="00190AD7" w:rsidRPr="00190AD7" w:rsidRDefault="00190AD7" w:rsidP="00190AD7">
      <w:pPr>
        <w:pStyle w:val="Titre7"/>
        <w:numPr>
          <w:ilvl w:val="0"/>
          <w:numId w:val="6"/>
        </w:numPr>
      </w:pPr>
      <w:r>
        <w:t>Tests Audio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190AD7" w:rsidTr="00190AD7">
        <w:tc>
          <w:tcPr>
            <w:tcW w:w="3020" w:type="dxa"/>
          </w:tcPr>
          <w:p w:rsidR="00190AD7" w:rsidRDefault="00E2068B" w:rsidP="00190AD7">
            <w:r>
              <w:t>Play sound</w:t>
            </w:r>
          </w:p>
        </w:tc>
        <w:tc>
          <w:tcPr>
            <w:tcW w:w="3021" w:type="dxa"/>
          </w:tcPr>
          <w:p w:rsidR="00190AD7" w:rsidRDefault="00D051A4" w:rsidP="00D051A4">
            <w:r>
              <w:t>Amener Pepper à jouer une musique. Pour ce faire, à</w:t>
            </w:r>
            <w:r w:rsidR="00E2068B">
              <w:t xml:space="preserve"> l’aide </w:t>
            </w:r>
            <w:r w:rsidR="00E2068B">
              <w:lastRenderedPageBreak/>
              <w:t>de ce bouton</w:t>
            </w:r>
            <w:r w:rsidR="00E2068B">
              <w:rPr>
                <w:noProof/>
                <w:lang w:eastAsia="fr-CH"/>
              </w:rPr>
              <w:drawing>
                <wp:inline distT="0" distB="0" distL="0" distR="0" wp14:anchorId="4FC4F76F" wp14:editId="4577B87C">
                  <wp:extent cx="390525" cy="29527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068B">
              <w:t xml:space="preserve"> ajouter un fichier wave dans le behavior puis selectionner le box </w:t>
            </w:r>
            <w:r w:rsidR="00E2068B">
              <w:rPr>
                <w:noProof/>
                <w:lang w:eastAsia="fr-CH"/>
              </w:rPr>
              <w:drawing>
                <wp:inline distT="0" distB="0" distL="0" distR="0" wp14:anchorId="034ABABC" wp14:editId="16517585">
                  <wp:extent cx="952500" cy="295275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068B">
              <w:t>.Editer ses paramètre et dans le nom du fichier, choisir le fichier wave du behavior. Jouer</w:t>
            </w:r>
          </w:p>
        </w:tc>
      </w:tr>
      <w:tr w:rsidR="00190AD7" w:rsidTr="00190AD7">
        <w:tc>
          <w:tcPr>
            <w:tcW w:w="3020" w:type="dxa"/>
          </w:tcPr>
          <w:p w:rsidR="00190AD7" w:rsidRDefault="0015447F" w:rsidP="00190AD7">
            <w:r>
              <w:lastRenderedPageBreak/>
              <w:t xml:space="preserve">Record </w:t>
            </w:r>
            <w:r w:rsidR="00E2068B">
              <w:t>sound</w:t>
            </w:r>
          </w:p>
        </w:tc>
        <w:tc>
          <w:tcPr>
            <w:tcW w:w="3021" w:type="dxa"/>
          </w:tcPr>
          <w:p w:rsidR="00190AD7" w:rsidRPr="0015447F" w:rsidRDefault="00D051A4" w:rsidP="00190AD7">
            <w:pPr>
              <w:rPr>
                <w:color w:val="FF0000"/>
              </w:rPr>
            </w:pPr>
            <w:r>
              <w:rPr>
                <w:color w:val="FF0000"/>
              </w:rPr>
              <w:t xml:space="preserve">Enregistrer un son exterieur  dans le robot.et </w:t>
            </w:r>
            <w:r w:rsidR="0015447F" w:rsidRPr="0015447F">
              <w:rPr>
                <w:color w:val="FF0000"/>
              </w:rPr>
              <w:t>A tester avec le robot</w:t>
            </w:r>
          </w:p>
        </w:tc>
      </w:tr>
      <w:tr w:rsidR="0015447F" w:rsidTr="00190AD7">
        <w:tc>
          <w:tcPr>
            <w:tcW w:w="3020" w:type="dxa"/>
          </w:tcPr>
          <w:p w:rsidR="0015447F" w:rsidRDefault="0015447F" w:rsidP="0015447F">
            <w:r>
              <w:t>Set speaker volume</w:t>
            </w:r>
          </w:p>
        </w:tc>
        <w:tc>
          <w:tcPr>
            <w:tcW w:w="3021" w:type="dxa"/>
          </w:tcPr>
          <w:p w:rsidR="0015447F" w:rsidRPr="0015447F" w:rsidRDefault="00D051A4" w:rsidP="0015447F">
            <w:pPr>
              <w:rPr>
                <w:color w:val="FF0000"/>
              </w:rPr>
            </w:pPr>
            <w:r>
              <w:rPr>
                <w:color w:val="FF0000"/>
              </w:rPr>
              <w:t>Ajuster le volume.</w:t>
            </w:r>
            <w:r w:rsidR="0015447F" w:rsidRPr="0015447F">
              <w:rPr>
                <w:color w:val="FF0000"/>
              </w:rPr>
              <w:t>A tester avec le robot</w:t>
            </w:r>
          </w:p>
        </w:tc>
      </w:tr>
      <w:tr w:rsidR="0015447F" w:rsidTr="00190AD7">
        <w:tc>
          <w:tcPr>
            <w:tcW w:w="3020" w:type="dxa"/>
          </w:tcPr>
          <w:p w:rsidR="0015447F" w:rsidRDefault="0015447F" w:rsidP="0015447F">
            <w:r>
              <w:t>Sound loc</w:t>
            </w:r>
          </w:p>
        </w:tc>
        <w:tc>
          <w:tcPr>
            <w:tcW w:w="3021" w:type="dxa"/>
          </w:tcPr>
          <w:p w:rsidR="0015447F" w:rsidRPr="0015447F" w:rsidRDefault="0015447F" w:rsidP="0015447F">
            <w:pPr>
              <w:rPr>
                <w:color w:val="FF0000"/>
              </w:rPr>
            </w:pPr>
            <w:r w:rsidRPr="0015447F">
              <w:rPr>
                <w:color w:val="FF0000"/>
              </w:rPr>
              <w:t>A tester avec le robot</w:t>
            </w:r>
          </w:p>
        </w:tc>
      </w:tr>
    </w:tbl>
    <w:p w:rsidR="00190AD7" w:rsidRPr="00190AD7" w:rsidRDefault="00190AD7" w:rsidP="00190AD7"/>
    <w:p w:rsidR="0015447F" w:rsidRPr="00190AD7" w:rsidRDefault="0015447F" w:rsidP="0015447F">
      <w:pPr>
        <w:pStyle w:val="Titre7"/>
        <w:numPr>
          <w:ilvl w:val="0"/>
          <w:numId w:val="7"/>
        </w:numPr>
      </w:pPr>
      <w:r>
        <w:t>Tests de la voix(voice test)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447F" w:rsidTr="0015447F">
        <w:tc>
          <w:tcPr>
            <w:tcW w:w="4531" w:type="dxa"/>
          </w:tcPr>
          <w:p w:rsidR="0015447F" w:rsidRDefault="0015447F" w:rsidP="0064692D">
            <w:r>
              <w:t>Animated say</w:t>
            </w:r>
          </w:p>
        </w:tc>
        <w:tc>
          <w:tcPr>
            <w:tcW w:w="4531" w:type="dxa"/>
          </w:tcPr>
          <w:p w:rsidR="0015447F" w:rsidRDefault="00D051A4" w:rsidP="0064692D">
            <w:r w:rsidRPr="00B15B73">
              <w:rPr>
                <w:color w:val="FF0000"/>
              </w:rPr>
              <w:t xml:space="preserve">Pepper dit quelque chose accompagné d’un geste.Exemple : dire bonjour en hochant la tête .Pour ce faire, choisir le box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64F94F33" wp14:editId="4B60516F">
                  <wp:extent cx="1104900" cy="295275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et le jouer.</w:t>
            </w:r>
          </w:p>
        </w:tc>
      </w:tr>
      <w:tr w:rsidR="0015447F" w:rsidTr="0015447F">
        <w:tc>
          <w:tcPr>
            <w:tcW w:w="4531" w:type="dxa"/>
          </w:tcPr>
          <w:p w:rsidR="0015447F" w:rsidRDefault="00CF41D4" w:rsidP="0064692D">
            <w:r>
              <w:t>choice</w:t>
            </w:r>
          </w:p>
        </w:tc>
        <w:tc>
          <w:tcPr>
            <w:tcW w:w="4531" w:type="dxa"/>
          </w:tcPr>
          <w:p w:rsidR="0015447F" w:rsidRPr="00CF41D4" w:rsidRDefault="00CF41D4" w:rsidP="0064692D">
            <w:pPr>
              <w:rPr>
                <w:color w:val="FF0000"/>
              </w:rPr>
            </w:pPr>
            <w:r>
              <w:rPr>
                <w:color w:val="FF0000"/>
              </w:rPr>
              <w:t>Utilisé pour un test question-réponse.</w:t>
            </w:r>
            <w:r w:rsidR="00B15B73">
              <w:rPr>
                <w:color w:val="FF0000"/>
              </w:rPr>
              <w:t>Ajouter dans le box une série de questions avec leurs réponses.</w:t>
            </w:r>
          </w:p>
        </w:tc>
      </w:tr>
      <w:tr w:rsidR="0015447F" w:rsidTr="0015447F">
        <w:tc>
          <w:tcPr>
            <w:tcW w:w="4531" w:type="dxa"/>
          </w:tcPr>
          <w:p w:rsidR="0015447F" w:rsidRDefault="00B15B73" w:rsidP="0064692D">
            <w:r>
              <w:t>dialog</w:t>
            </w:r>
          </w:p>
        </w:tc>
        <w:tc>
          <w:tcPr>
            <w:tcW w:w="4531" w:type="dxa"/>
          </w:tcPr>
          <w:p w:rsidR="0015447F" w:rsidRDefault="00B15B73" w:rsidP="0064692D">
            <w:r w:rsidRPr="00B15B73">
              <w:rPr>
                <w:color w:val="FF0000"/>
              </w:rPr>
              <w:t xml:space="preserve">Contient des exemples de dialogues en plusieurs langues.choisir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69EA1EF3" wp14:editId="55B2325C">
                  <wp:extent cx="695325" cy="266700"/>
                  <wp:effectExtent l="0" t="0" r="952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dans la librairie </w:t>
            </w:r>
          </w:p>
        </w:tc>
      </w:tr>
      <w:tr w:rsidR="0015447F" w:rsidTr="0015447F">
        <w:tc>
          <w:tcPr>
            <w:tcW w:w="4531" w:type="dxa"/>
          </w:tcPr>
          <w:p w:rsidR="0015447F" w:rsidRDefault="00B15B73" w:rsidP="0064692D">
            <w:r>
              <w:t>Say</w:t>
            </w:r>
          </w:p>
        </w:tc>
        <w:tc>
          <w:tcPr>
            <w:tcW w:w="4531" w:type="dxa"/>
          </w:tcPr>
          <w:p w:rsidR="0015447F" w:rsidRDefault="00B15B73" w:rsidP="0064692D">
            <w:r w:rsidRPr="00B15B73">
              <w:rPr>
                <w:color w:val="FF0000"/>
              </w:rPr>
              <w:t xml:space="preserve">Pepper </w:t>
            </w:r>
            <w:r w:rsidRPr="00B15B73">
              <w:rPr>
                <w:color w:val="FF0000"/>
              </w:rPr>
              <w:t xml:space="preserve">peut </w:t>
            </w:r>
            <w:r w:rsidRPr="00B15B73">
              <w:rPr>
                <w:color w:val="FF0000"/>
              </w:rPr>
              <w:t>dire « Bonjour »</w:t>
            </w:r>
            <w:r w:rsidRPr="00B15B73">
              <w:rPr>
                <w:color w:val="FF0000"/>
              </w:rPr>
              <w:t xml:space="preserve">. </w:t>
            </w:r>
            <w:r w:rsidRPr="00B15B73">
              <w:rPr>
                <w:color w:val="FF0000"/>
              </w:rPr>
              <w:t xml:space="preserve">Choisir le box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7DB293A2" wp14:editId="46D69A0C">
                  <wp:extent cx="609600" cy="28575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dans la library et le connecter</w:t>
            </w:r>
          </w:p>
        </w:tc>
      </w:tr>
      <w:tr w:rsidR="00B15B73" w:rsidTr="0015447F">
        <w:tc>
          <w:tcPr>
            <w:tcW w:w="4531" w:type="dxa"/>
          </w:tcPr>
          <w:p w:rsidR="00B15B73" w:rsidRDefault="00B15B73" w:rsidP="0064692D">
            <w:r>
              <w:t>Set language</w:t>
            </w:r>
          </w:p>
        </w:tc>
        <w:tc>
          <w:tcPr>
            <w:tcW w:w="4531" w:type="dxa"/>
          </w:tcPr>
          <w:p w:rsidR="00B15B73" w:rsidRDefault="00B15B73" w:rsidP="0064692D">
            <w:r w:rsidRPr="00B15B73">
              <w:rPr>
                <w:color w:val="FF0000"/>
              </w:rPr>
              <w:t xml:space="preserve">Permet de choisir la langue dans laquelle pepper va écouter et parler.Choisir </w:t>
            </w:r>
            <w:r w:rsidRPr="00B15B73">
              <w:rPr>
                <w:noProof/>
                <w:color w:val="FF0000"/>
                <w:lang w:eastAsia="fr-CH"/>
              </w:rPr>
              <w:drawing>
                <wp:inline distT="0" distB="0" distL="0" distR="0" wp14:anchorId="629C3445" wp14:editId="1D8E332E">
                  <wp:extent cx="1219200" cy="3048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15B73">
              <w:rPr>
                <w:color w:val="FF0000"/>
              </w:rPr>
              <w:t xml:space="preserve"> dans la librairie et l’écouter</w:t>
            </w:r>
          </w:p>
        </w:tc>
      </w:tr>
      <w:tr w:rsidR="00B15B73" w:rsidTr="0015447F">
        <w:tc>
          <w:tcPr>
            <w:tcW w:w="4531" w:type="dxa"/>
          </w:tcPr>
          <w:p w:rsidR="00B15B73" w:rsidRDefault="00B15B73" w:rsidP="0064692D">
            <w:r>
              <w:t>Speech reco</w:t>
            </w:r>
          </w:p>
        </w:tc>
        <w:tc>
          <w:tcPr>
            <w:tcW w:w="4531" w:type="dxa"/>
          </w:tcPr>
          <w:p w:rsidR="00B15B73" w:rsidRDefault="00B15B73" w:rsidP="0064692D">
            <w:r>
              <w:t xml:space="preserve">Permet de reconnaître un mot dans la liste des mots insérés dans les paramètres du box.Peut être utilisé pour le dialigue.Choisir </w:t>
            </w:r>
            <w:r>
              <w:rPr>
                <w:noProof/>
                <w:lang w:eastAsia="fr-CH"/>
              </w:rPr>
              <w:drawing>
                <wp:inline distT="0" distB="0" distL="0" distR="0" wp14:anchorId="1D61805F" wp14:editId="73455734">
                  <wp:extent cx="1066800" cy="25717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dans la librairie et jouer</w:t>
            </w:r>
          </w:p>
        </w:tc>
      </w:tr>
    </w:tbl>
    <w:p w:rsidR="0064692D" w:rsidRDefault="0064692D" w:rsidP="0064692D"/>
    <w:p w:rsidR="00B15B73" w:rsidRPr="00190AD7" w:rsidRDefault="00B15B73" w:rsidP="00B15B73">
      <w:pPr>
        <w:pStyle w:val="Titre7"/>
        <w:numPr>
          <w:ilvl w:val="0"/>
          <w:numId w:val="8"/>
        </w:numPr>
      </w:pPr>
      <w:r>
        <w:t>Tests du comportement</w:t>
      </w:r>
      <w:r>
        <w:t>(</w:t>
      </w:r>
      <w:r>
        <w:t>behavior</w:t>
      </w:r>
      <w: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5B73" w:rsidTr="00187725">
        <w:tc>
          <w:tcPr>
            <w:tcW w:w="4531" w:type="dxa"/>
          </w:tcPr>
          <w:p w:rsidR="00B15B73" w:rsidRDefault="00B15B73" w:rsidP="0064692D">
            <w:r>
              <w:t>Run behavior</w:t>
            </w:r>
          </w:p>
        </w:tc>
        <w:tc>
          <w:tcPr>
            <w:tcW w:w="4531" w:type="dxa"/>
          </w:tcPr>
          <w:p w:rsidR="00B15B73" w:rsidRDefault="00B15B73" w:rsidP="0064692D">
            <w:r w:rsidRPr="00187725">
              <w:rPr>
                <w:color w:val="70AD47" w:themeColor="accent6"/>
              </w:rPr>
              <w:t xml:space="preserve">Permet </w:t>
            </w:r>
            <w:r w:rsidR="00187725" w:rsidRPr="00187725">
              <w:rPr>
                <w:color w:val="70AD47" w:themeColor="accent6"/>
              </w:rPr>
              <w:t xml:space="preserve">à l’aide d’un texte édité dans ses paramètres de faire faire quelque chose à pepper.Exemple, hocher la tête.Les comportements inconnus ne seront pas </w:t>
            </w:r>
            <w:r w:rsidR="00187725" w:rsidRPr="00187725">
              <w:rPr>
                <w:color w:val="70AD47" w:themeColor="accent6"/>
              </w:rPr>
              <w:lastRenderedPageBreak/>
              <w:t>éxécutés.</w:t>
            </w:r>
            <w:r w:rsidR="00666E15">
              <w:rPr>
                <w:color w:val="70AD47" w:themeColor="accent6"/>
              </w:rPr>
              <w:t xml:space="preserve">Le box correspondant est : </w:t>
            </w:r>
            <w:r w:rsidR="00666E15">
              <w:rPr>
                <w:noProof/>
                <w:lang w:eastAsia="fr-CH"/>
              </w:rPr>
              <w:drawing>
                <wp:inline distT="0" distB="0" distL="0" distR="0" wp14:anchorId="45B80E68" wp14:editId="418F169F">
                  <wp:extent cx="1028700" cy="28575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7725" w:rsidRPr="00190AD7" w:rsidRDefault="00187725" w:rsidP="00187725">
      <w:pPr>
        <w:pStyle w:val="Titre7"/>
        <w:numPr>
          <w:ilvl w:val="0"/>
          <w:numId w:val="9"/>
        </w:numPr>
      </w:pPr>
      <w:r>
        <w:lastRenderedPageBreak/>
        <w:t>Tests de la communication</w:t>
      </w:r>
      <w:r>
        <w:t xml:space="preserve"> (</w:t>
      </w:r>
      <w:r>
        <w:t>communication</w:t>
      </w:r>
      <w: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7725" w:rsidTr="00187725">
        <w:tc>
          <w:tcPr>
            <w:tcW w:w="4531" w:type="dxa"/>
          </w:tcPr>
          <w:p w:rsidR="00187725" w:rsidRDefault="00187725" w:rsidP="0064692D">
            <w:r>
              <w:t>Fetch email</w:t>
            </w:r>
          </w:p>
        </w:tc>
        <w:tc>
          <w:tcPr>
            <w:tcW w:w="4531" w:type="dxa"/>
          </w:tcPr>
          <w:p w:rsidR="00187725" w:rsidRPr="00666E15" w:rsidRDefault="00187725" w:rsidP="0064692D">
            <w:pPr>
              <w:rPr>
                <w:color w:val="70AD47" w:themeColor="accent6"/>
              </w:rPr>
            </w:pPr>
            <w:r w:rsidRPr="00666E15">
              <w:rPr>
                <w:color w:val="70AD47" w:themeColor="accent6"/>
              </w:rPr>
              <w:t>Permet de rechercher un email depuis le server.Pour cela, il faudrait créer une adresse mail au robot.Peut être utilisé recevoir les confirmations lors de l’achat des bien par exemple.</w:t>
            </w:r>
            <w:r w:rsidR="00666E15" w:rsidRPr="00666E15">
              <w:rPr>
                <w:color w:val="70AD47" w:themeColor="accent6"/>
              </w:rPr>
              <w:t xml:space="preserve">Le box correspondnat est : </w:t>
            </w:r>
            <w:r w:rsidR="00666E15" w:rsidRPr="00666E15">
              <w:rPr>
                <w:noProof/>
                <w:color w:val="70AD47" w:themeColor="accent6"/>
                <w:lang w:eastAsia="fr-CH"/>
              </w:rPr>
              <w:drawing>
                <wp:inline distT="0" distB="0" distL="0" distR="0" wp14:anchorId="13C5A4EF" wp14:editId="20552856">
                  <wp:extent cx="1028700" cy="17145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725" w:rsidTr="00187725">
        <w:tc>
          <w:tcPr>
            <w:tcW w:w="4531" w:type="dxa"/>
          </w:tcPr>
          <w:p w:rsidR="00187725" w:rsidRDefault="00187725" w:rsidP="0064692D">
            <w:r>
              <w:t>Send email</w:t>
            </w:r>
          </w:p>
        </w:tc>
        <w:tc>
          <w:tcPr>
            <w:tcW w:w="4531" w:type="dxa"/>
          </w:tcPr>
          <w:p w:rsidR="00187725" w:rsidRPr="00666E15" w:rsidRDefault="00187725" w:rsidP="0064692D">
            <w:pPr>
              <w:rPr>
                <w:color w:val="70AD47" w:themeColor="accent6"/>
              </w:rPr>
            </w:pPr>
            <w:r w:rsidRPr="00666E15">
              <w:rPr>
                <w:color w:val="70AD47" w:themeColor="accent6"/>
              </w:rPr>
              <w:t>Permet d’envoyer un email depuis le robot.Il faut pour ce la que le robot ait une adresse email.</w:t>
            </w:r>
            <w:r w:rsidR="00666E15" w:rsidRPr="00666E15">
              <w:rPr>
                <w:color w:val="70AD47" w:themeColor="accent6"/>
              </w:rPr>
              <w:t xml:space="preserve">Le box correspondant est : </w:t>
            </w:r>
            <w:r w:rsidR="00666E15" w:rsidRPr="00666E15">
              <w:rPr>
                <w:noProof/>
                <w:color w:val="70AD47" w:themeColor="accent6"/>
                <w:lang w:eastAsia="fr-CH"/>
              </w:rPr>
              <w:drawing>
                <wp:inline distT="0" distB="0" distL="0" distR="0" wp14:anchorId="7DF937F7" wp14:editId="5CE4FEEE">
                  <wp:extent cx="1076325" cy="266700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725" w:rsidTr="00187725">
        <w:tc>
          <w:tcPr>
            <w:tcW w:w="4531" w:type="dxa"/>
          </w:tcPr>
          <w:p w:rsidR="00187725" w:rsidRDefault="00666E15" w:rsidP="0064692D">
            <w:r>
              <w:t>Remote control</w:t>
            </w:r>
          </w:p>
        </w:tc>
        <w:tc>
          <w:tcPr>
            <w:tcW w:w="4531" w:type="dxa"/>
          </w:tcPr>
          <w:p w:rsidR="00187725" w:rsidRDefault="00666E15" w:rsidP="0064692D">
            <w:r w:rsidRPr="008C07C9">
              <w:rPr>
                <w:color w:val="70AD47" w:themeColor="accent6"/>
              </w:rPr>
              <w:t xml:space="preserve">Permet de faire les commandes à distance.Tant pepper commandé depuis un poste ou alors commandé depuis pepper un autre appareil.Les box à utiliser sont : </w:t>
            </w:r>
            <w:r>
              <w:rPr>
                <w:noProof/>
                <w:lang w:eastAsia="fr-CH"/>
              </w:rPr>
              <w:drawing>
                <wp:inline distT="0" distB="0" distL="0" distR="0" wp14:anchorId="5A86E905" wp14:editId="5CF9982A">
                  <wp:extent cx="1333500" cy="581025"/>
                  <wp:effectExtent l="0" t="0" r="0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830" w:rsidRPr="00190AD7" w:rsidRDefault="004E7830" w:rsidP="004E7830">
      <w:pPr>
        <w:pStyle w:val="Titre7"/>
        <w:numPr>
          <w:ilvl w:val="0"/>
          <w:numId w:val="10"/>
        </w:numPr>
      </w:pPr>
      <w:r>
        <w:t>Tests des animations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7830" w:rsidTr="004E7830">
        <w:tc>
          <w:tcPr>
            <w:tcW w:w="4531" w:type="dxa"/>
          </w:tcPr>
          <w:p w:rsidR="004E7830" w:rsidRDefault="004E7830" w:rsidP="0064692D">
            <w:r>
              <w:t>blink</w:t>
            </w:r>
          </w:p>
        </w:tc>
        <w:tc>
          <w:tcPr>
            <w:tcW w:w="4531" w:type="dxa"/>
          </w:tcPr>
          <w:p w:rsidR="004E7830" w:rsidRPr="008C07C9" w:rsidRDefault="004E7830" w:rsidP="0064692D">
            <w:pPr>
              <w:rPr>
                <w:color w:val="FF0000"/>
              </w:rPr>
            </w:pPr>
            <w:r w:rsidRPr="008C07C9">
              <w:rPr>
                <w:color w:val="FF0000"/>
              </w:rPr>
              <w:t xml:space="preserve">Cette box permet au robot de clignoter une fois.utiliser </w:t>
            </w:r>
            <w:r w:rsidRPr="008C07C9">
              <w:rPr>
                <w:noProof/>
                <w:color w:val="FF0000"/>
                <w:lang w:eastAsia="fr-CH"/>
              </w:rPr>
              <w:drawing>
                <wp:inline distT="0" distB="0" distL="0" distR="0" wp14:anchorId="53C08485" wp14:editId="1BA8D453">
                  <wp:extent cx="742950" cy="20955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830" w:rsidTr="004E7830">
        <w:tc>
          <w:tcPr>
            <w:tcW w:w="4531" w:type="dxa"/>
          </w:tcPr>
          <w:p w:rsidR="004E7830" w:rsidRDefault="004E7830" w:rsidP="0064692D">
            <w:r>
              <w:t>Random eyes</w:t>
            </w:r>
          </w:p>
        </w:tc>
        <w:tc>
          <w:tcPr>
            <w:tcW w:w="4531" w:type="dxa"/>
          </w:tcPr>
          <w:p w:rsidR="004E7830" w:rsidRPr="008C07C9" w:rsidRDefault="004E7830" w:rsidP="0064692D">
            <w:pPr>
              <w:rPr>
                <w:color w:val="FF0000"/>
              </w:rPr>
            </w:pPr>
            <w:r w:rsidRPr="008C07C9">
              <w:rPr>
                <w:color w:val="FF0000"/>
              </w:rPr>
              <w:t>Permet de changer les yeux du robot aléatoirement</w:t>
            </w:r>
            <w:r w:rsidRPr="008C07C9">
              <w:rPr>
                <w:noProof/>
                <w:color w:val="FF0000"/>
                <w:lang w:eastAsia="fr-CH"/>
              </w:rPr>
              <w:t xml:space="preserve"> </w:t>
            </w:r>
            <w:r w:rsidRPr="008C07C9">
              <w:rPr>
                <w:noProof/>
                <w:color w:val="FF0000"/>
                <w:lang w:eastAsia="fr-CH"/>
              </w:rPr>
              <w:drawing>
                <wp:inline distT="0" distB="0" distL="0" distR="0" wp14:anchorId="36E62275" wp14:editId="35C4C616">
                  <wp:extent cx="1123950" cy="24765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830" w:rsidTr="004E7830">
        <w:tc>
          <w:tcPr>
            <w:tcW w:w="4531" w:type="dxa"/>
          </w:tcPr>
          <w:p w:rsidR="004E7830" w:rsidRDefault="004E7830" w:rsidP="0064692D">
            <w:r>
              <w:t>Twinkle</w:t>
            </w:r>
          </w:p>
        </w:tc>
        <w:tc>
          <w:tcPr>
            <w:tcW w:w="4531" w:type="dxa"/>
          </w:tcPr>
          <w:p w:rsidR="004E7830" w:rsidRPr="008C07C9" w:rsidRDefault="004E7830" w:rsidP="0064692D">
            <w:pPr>
              <w:rPr>
                <w:color w:val="FF0000"/>
              </w:rPr>
            </w:pPr>
            <w:r w:rsidRPr="008C07C9">
              <w:rPr>
                <w:color w:val="FF0000"/>
              </w:rPr>
              <w:t xml:space="preserve">Permet de faire briller des leds par intermitance pendant une durée de temps définies dans les paramètres.Utiliser </w:t>
            </w:r>
            <w:r w:rsidRPr="008C07C9">
              <w:rPr>
                <w:noProof/>
                <w:color w:val="FF0000"/>
                <w:lang w:eastAsia="fr-CH"/>
              </w:rPr>
              <w:drawing>
                <wp:inline distT="0" distB="0" distL="0" distR="0" wp14:anchorId="58EFFCD4" wp14:editId="09C32BC2">
                  <wp:extent cx="923925" cy="266700"/>
                  <wp:effectExtent l="0" t="0" r="952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7C9" w:rsidTr="004E7830">
        <w:tc>
          <w:tcPr>
            <w:tcW w:w="4531" w:type="dxa"/>
          </w:tcPr>
          <w:p w:rsidR="008C07C9" w:rsidRDefault="008C07C9" w:rsidP="0064692D">
            <w:r>
              <w:t>Ear leds</w:t>
            </w:r>
          </w:p>
        </w:tc>
        <w:tc>
          <w:tcPr>
            <w:tcW w:w="4531" w:type="dxa"/>
          </w:tcPr>
          <w:p w:rsidR="008C07C9" w:rsidRPr="008C07C9" w:rsidRDefault="008C07C9" w:rsidP="008C07C9">
            <w:pPr>
              <w:rPr>
                <w:color w:val="FF0000"/>
              </w:rPr>
            </w:pPr>
            <w:r>
              <w:rPr>
                <w:color w:val="FF0000"/>
              </w:rPr>
              <w:t>Permet d’augmenter l’intensité lumineuse des leds</w:t>
            </w:r>
            <w:r>
              <w:rPr>
                <w:noProof/>
                <w:lang w:eastAsia="fr-CH"/>
              </w:rPr>
              <w:t xml:space="preserve">.Utiliser </w:t>
            </w:r>
            <w:r>
              <w:rPr>
                <w:noProof/>
                <w:lang w:eastAsia="fr-CH"/>
              </w:rPr>
              <w:drawing>
                <wp:inline distT="0" distB="0" distL="0" distR="0" wp14:anchorId="262E194E" wp14:editId="68FBE8F7">
                  <wp:extent cx="885825" cy="247650"/>
                  <wp:effectExtent l="0" t="0" r="9525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7C9" w:rsidTr="004E7830">
        <w:tc>
          <w:tcPr>
            <w:tcW w:w="4531" w:type="dxa"/>
          </w:tcPr>
          <w:p w:rsidR="008C07C9" w:rsidRDefault="008C07C9" w:rsidP="0064692D">
            <w:r>
              <w:t>Eye leds</w:t>
            </w:r>
          </w:p>
        </w:tc>
        <w:tc>
          <w:tcPr>
            <w:tcW w:w="4531" w:type="dxa"/>
          </w:tcPr>
          <w:p w:rsidR="008C07C9" w:rsidRPr="008C07C9" w:rsidRDefault="008C07C9" w:rsidP="0064692D">
            <w:pPr>
              <w:rPr>
                <w:color w:val="FF0000"/>
              </w:rPr>
            </w:pPr>
            <w:r>
              <w:rPr>
                <w:color w:val="FF0000"/>
              </w:rPr>
              <w:t>Permet de definir la couleur des leds des yeux.</w:t>
            </w:r>
            <w:r>
              <w:rPr>
                <w:noProof/>
                <w:lang w:eastAsia="fr-CH"/>
              </w:rPr>
              <w:t xml:space="preserve"> </w:t>
            </w:r>
            <w:r w:rsidRPr="008C07C9">
              <w:rPr>
                <w:noProof/>
                <w:color w:val="FF0000"/>
                <w:lang w:eastAsia="fr-CH"/>
              </w:rPr>
              <w:t xml:space="preserve">Utiliser </w:t>
            </w:r>
            <w:r>
              <w:rPr>
                <w:noProof/>
                <w:lang w:eastAsia="fr-CH"/>
              </w:rPr>
              <w:drawing>
                <wp:inline distT="0" distB="0" distL="0" distR="0" wp14:anchorId="5A6BCEC9" wp14:editId="6B8DF177">
                  <wp:extent cx="1019175" cy="323850"/>
                  <wp:effectExtent l="0" t="0" r="952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7C9" w:rsidTr="004E7830">
        <w:tc>
          <w:tcPr>
            <w:tcW w:w="4531" w:type="dxa"/>
          </w:tcPr>
          <w:p w:rsidR="008C07C9" w:rsidRDefault="008C07C9" w:rsidP="0064692D">
            <w:r>
              <w:t>Set leds</w:t>
            </w:r>
          </w:p>
        </w:tc>
        <w:tc>
          <w:tcPr>
            <w:tcW w:w="4531" w:type="dxa"/>
          </w:tcPr>
          <w:p w:rsidR="008C07C9" w:rsidRPr="008C07C9" w:rsidRDefault="008C07C9" w:rsidP="0064692D">
            <w:pPr>
              <w:rPr>
                <w:color w:val="FF0000"/>
              </w:rPr>
            </w:pPr>
            <w:r>
              <w:rPr>
                <w:color w:val="FF0000"/>
              </w:rPr>
              <w:t xml:space="preserve">Definir l’intensité lumineuse d’un group de leds.Utiliser </w:t>
            </w:r>
            <w:r>
              <w:rPr>
                <w:noProof/>
                <w:lang w:eastAsia="fr-CH"/>
              </w:rPr>
              <w:drawing>
                <wp:inline distT="0" distB="0" distL="0" distR="0" wp14:anchorId="77E92FF8" wp14:editId="4BC6D042">
                  <wp:extent cx="1143000" cy="30480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7C9" w:rsidTr="004E7830">
        <w:tc>
          <w:tcPr>
            <w:tcW w:w="4531" w:type="dxa"/>
          </w:tcPr>
          <w:p w:rsidR="008C07C9" w:rsidRDefault="008C07C9" w:rsidP="0064692D">
            <w:r>
              <w:t>Set single led</w:t>
            </w:r>
          </w:p>
        </w:tc>
        <w:tc>
          <w:tcPr>
            <w:tcW w:w="4531" w:type="dxa"/>
          </w:tcPr>
          <w:p w:rsidR="008C07C9" w:rsidRDefault="008C07C9" w:rsidP="0064692D">
            <w:pPr>
              <w:rPr>
                <w:color w:val="FF0000"/>
              </w:rPr>
            </w:pPr>
            <w:r>
              <w:rPr>
                <w:color w:val="FF0000"/>
              </w:rPr>
              <w:t xml:space="preserve">Definir l’intensité lumineuse d’un led en particulier.Uitliser </w:t>
            </w:r>
            <w:r>
              <w:rPr>
                <w:noProof/>
                <w:lang w:eastAsia="fr-CH"/>
              </w:rPr>
              <w:drawing>
                <wp:inline distT="0" distB="0" distL="0" distR="0" wp14:anchorId="7C658FDE" wp14:editId="2D84990D">
                  <wp:extent cx="1352550" cy="26670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B73" w:rsidRDefault="00B15B73" w:rsidP="0064692D"/>
    <w:p w:rsidR="00EF68F5" w:rsidRPr="00190AD7" w:rsidRDefault="00EF68F5" w:rsidP="00EF68F5">
      <w:pPr>
        <w:pStyle w:val="Titre7"/>
        <w:numPr>
          <w:ilvl w:val="0"/>
          <w:numId w:val="11"/>
        </w:numPr>
      </w:pPr>
      <w:r>
        <w:t>Tests de la gestuelle(motion)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68F5" w:rsidTr="00EF68F5">
        <w:tc>
          <w:tcPr>
            <w:tcW w:w="4531" w:type="dxa"/>
          </w:tcPr>
          <w:p w:rsidR="00EF68F5" w:rsidRDefault="00EF68F5" w:rsidP="0064692D">
            <w:r>
              <w:t>Breath</w:t>
            </w:r>
          </w:p>
        </w:tc>
        <w:tc>
          <w:tcPr>
            <w:tcW w:w="4531" w:type="dxa"/>
          </w:tcPr>
          <w:p w:rsidR="00EF68F5" w:rsidRPr="006A01EE" w:rsidRDefault="00EF68F5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>Permet au robot d’</w:t>
            </w:r>
            <w:r w:rsidR="00384CA7" w:rsidRPr="006A01EE">
              <w:rPr>
                <w:color w:val="FF0000"/>
              </w:rPr>
              <w:t xml:space="preserve">enchainer des mouvements avec son corps.utiliser </w:t>
            </w:r>
            <w:r w:rsidR="00384CA7"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4203BFEC" wp14:editId="24E6A0B8">
                  <wp:extent cx="781050" cy="22860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8F5" w:rsidTr="00EF68F5">
        <w:tc>
          <w:tcPr>
            <w:tcW w:w="4531" w:type="dxa"/>
          </w:tcPr>
          <w:p w:rsidR="00EF68F5" w:rsidRDefault="00384CA7" w:rsidP="0064692D">
            <w:r>
              <w:t>Hello</w:t>
            </w:r>
          </w:p>
        </w:tc>
        <w:tc>
          <w:tcPr>
            <w:tcW w:w="4531" w:type="dxa"/>
          </w:tcPr>
          <w:p w:rsidR="00EF68F5" w:rsidRPr="006A01EE" w:rsidRDefault="00384CA7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Ce box contient une animation de Hello.Utiliser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3EB08078" wp14:editId="143D5C54">
                  <wp:extent cx="733425" cy="276225"/>
                  <wp:effectExtent l="0" t="0" r="9525" b="952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8F5" w:rsidTr="00EF68F5">
        <w:tc>
          <w:tcPr>
            <w:tcW w:w="4531" w:type="dxa"/>
          </w:tcPr>
          <w:p w:rsidR="00EF68F5" w:rsidRDefault="00384CA7" w:rsidP="0064692D">
            <w:r>
              <w:lastRenderedPageBreak/>
              <w:t>Wide forehead</w:t>
            </w:r>
          </w:p>
        </w:tc>
        <w:tc>
          <w:tcPr>
            <w:tcW w:w="4531" w:type="dxa"/>
          </w:tcPr>
          <w:p w:rsidR="00EF68F5" w:rsidRPr="006A01EE" w:rsidRDefault="00384CA7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s’essuyer le front.utiliser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110BC91A" wp14:editId="0C2EA1F8">
                  <wp:extent cx="1295400" cy="257175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A7" w:rsidTr="00EF68F5">
        <w:tc>
          <w:tcPr>
            <w:tcW w:w="4531" w:type="dxa"/>
          </w:tcPr>
          <w:p w:rsidR="00384CA7" w:rsidRDefault="00384CA7" w:rsidP="0064692D">
            <w:r>
              <w:t>hands</w:t>
            </w:r>
          </w:p>
        </w:tc>
        <w:tc>
          <w:tcPr>
            <w:tcW w:w="4531" w:type="dxa"/>
          </w:tcPr>
          <w:p w:rsidR="00384CA7" w:rsidRPr="006A01EE" w:rsidRDefault="00384CA7" w:rsidP="00384CA7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d’ouvrir ou de fermer sa/ses mains.Utiliser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7408716B" wp14:editId="02F41D45">
                  <wp:extent cx="676275" cy="247650"/>
                  <wp:effectExtent l="0" t="0" r="9525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A7" w:rsidTr="00EF68F5">
        <w:tc>
          <w:tcPr>
            <w:tcW w:w="4531" w:type="dxa"/>
          </w:tcPr>
          <w:p w:rsidR="00384CA7" w:rsidRDefault="00384CA7" w:rsidP="0064692D">
            <w:r>
              <w:t>Sit down</w:t>
            </w:r>
          </w:p>
        </w:tc>
        <w:tc>
          <w:tcPr>
            <w:tcW w:w="4531" w:type="dxa"/>
          </w:tcPr>
          <w:p w:rsidR="00384CA7" w:rsidRPr="006A01EE" w:rsidRDefault="00384CA7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Asseoir le robot. 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6A139C3B" wp14:editId="0D5D7E2C">
                  <wp:extent cx="1209675" cy="285750"/>
                  <wp:effectExtent l="0" t="0" r="9525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A7" w:rsidTr="00EF68F5">
        <w:tc>
          <w:tcPr>
            <w:tcW w:w="4531" w:type="dxa"/>
          </w:tcPr>
          <w:p w:rsidR="00384CA7" w:rsidRDefault="00384CA7" w:rsidP="0064692D">
            <w:r>
              <w:t>Stand up</w:t>
            </w:r>
          </w:p>
        </w:tc>
        <w:tc>
          <w:tcPr>
            <w:tcW w:w="4531" w:type="dxa"/>
          </w:tcPr>
          <w:p w:rsidR="00384CA7" w:rsidRPr="006A01EE" w:rsidRDefault="00384CA7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se mettre debout.on peut éditer le nombre de fois qu’il peut essayer de se mettre débout.Utiliser </w:t>
            </w:r>
            <w:r w:rsidRPr="006A01EE">
              <w:rPr>
                <w:noProof/>
                <w:color w:val="FF0000"/>
                <w:lang w:eastAsia="fr-CH"/>
              </w:rPr>
              <w:t xml:space="preserve">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56BE1654" wp14:editId="556B8522">
                  <wp:extent cx="885825" cy="333375"/>
                  <wp:effectExtent l="0" t="0" r="9525" b="952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CA7" w:rsidTr="00EF68F5">
        <w:tc>
          <w:tcPr>
            <w:tcW w:w="4531" w:type="dxa"/>
          </w:tcPr>
          <w:p w:rsidR="00384CA7" w:rsidRDefault="00384CA7" w:rsidP="0064692D">
            <w:r>
              <w:t>Move to</w:t>
            </w:r>
          </w:p>
        </w:tc>
        <w:tc>
          <w:tcPr>
            <w:tcW w:w="4531" w:type="dxa"/>
          </w:tcPr>
          <w:p w:rsidR="00384CA7" w:rsidRPr="006A01EE" w:rsidRDefault="00384CA7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se déplacer vers un point </w:t>
            </w:r>
            <w:r w:rsidR="006A01EE" w:rsidRPr="006A01EE">
              <w:rPr>
                <w:color w:val="FF0000"/>
              </w:rPr>
              <w:t xml:space="preserve">donné relativement à sa position courante.Utiliser </w:t>
            </w:r>
            <w:r w:rsidR="006A01EE"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18DF436B" wp14:editId="482A2016">
                  <wp:extent cx="866775" cy="276225"/>
                  <wp:effectExtent l="0" t="0" r="9525" b="952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1EE" w:rsidTr="00EF68F5">
        <w:tc>
          <w:tcPr>
            <w:tcW w:w="4531" w:type="dxa"/>
          </w:tcPr>
          <w:p w:rsidR="006A01EE" w:rsidRDefault="006A01EE" w:rsidP="0064692D">
            <w:r>
              <w:t>Move toward</w:t>
            </w:r>
          </w:p>
        </w:tc>
        <w:tc>
          <w:tcPr>
            <w:tcW w:w="4531" w:type="dxa"/>
          </w:tcPr>
          <w:p w:rsidR="006A01EE" w:rsidRPr="006A01EE" w:rsidRDefault="006A01EE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au robot de se diriger vers une direction donnée.Utiliser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131DB906" wp14:editId="764FC42A">
                  <wp:extent cx="1114425" cy="257175"/>
                  <wp:effectExtent l="0" t="0" r="9525" b="9525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1EE" w:rsidTr="00EF68F5">
        <w:tc>
          <w:tcPr>
            <w:tcW w:w="4531" w:type="dxa"/>
          </w:tcPr>
          <w:p w:rsidR="006A01EE" w:rsidRDefault="006A01EE" w:rsidP="0064692D">
            <w:r>
              <w:t xml:space="preserve">Obstacle avoidance </w:t>
            </w:r>
          </w:p>
        </w:tc>
        <w:tc>
          <w:tcPr>
            <w:tcW w:w="4531" w:type="dxa"/>
          </w:tcPr>
          <w:p w:rsidR="006A01EE" w:rsidRPr="006A01EE" w:rsidRDefault="006A01EE" w:rsidP="0064692D">
            <w:pPr>
              <w:rPr>
                <w:color w:val="FF0000"/>
              </w:rPr>
            </w:pPr>
            <w:r w:rsidRPr="006A01EE">
              <w:rPr>
                <w:color w:val="FF0000"/>
              </w:rPr>
              <w:t xml:space="preserve">Permet de se déplacer et d’éviter les obstacles. Utiliser </w:t>
            </w:r>
            <w:r w:rsidRPr="006A01EE">
              <w:rPr>
                <w:noProof/>
                <w:color w:val="FF0000"/>
                <w:lang w:eastAsia="fr-CH"/>
              </w:rPr>
              <w:drawing>
                <wp:inline distT="0" distB="0" distL="0" distR="0" wp14:anchorId="6D2566CE" wp14:editId="4EE5EE3D">
                  <wp:extent cx="1400175" cy="266700"/>
                  <wp:effectExtent l="0" t="0" r="9525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8F5" w:rsidRDefault="00EF68F5" w:rsidP="0064692D"/>
    <w:p w:rsidR="006A01EE" w:rsidRDefault="006A01EE" w:rsidP="006A01EE">
      <w:pPr>
        <w:pStyle w:val="Titre7"/>
        <w:numPr>
          <w:ilvl w:val="0"/>
          <w:numId w:val="12"/>
        </w:numPr>
      </w:pPr>
      <w:r>
        <w:t xml:space="preserve">Tests de la </w:t>
      </w:r>
      <w:r>
        <w:t>vue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01EE" w:rsidTr="006A01EE">
        <w:tc>
          <w:tcPr>
            <w:tcW w:w="4531" w:type="dxa"/>
          </w:tcPr>
          <w:p w:rsidR="006A01EE" w:rsidRDefault="006A01EE" w:rsidP="006A01EE">
            <w:r>
              <w:t>Face detection</w:t>
            </w:r>
          </w:p>
        </w:tc>
        <w:tc>
          <w:tcPr>
            <w:tcW w:w="4531" w:type="dxa"/>
          </w:tcPr>
          <w:p w:rsidR="006A01EE" w:rsidRPr="004A6271" w:rsidRDefault="006A01EE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de détecter les visages et retourne le nombre de visages détectés. Utiliser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3A2A9169" wp14:editId="0E192E3B">
                  <wp:extent cx="1190625" cy="285750"/>
                  <wp:effectExtent l="0" t="0" r="9525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1EE" w:rsidTr="006A01EE">
        <w:tc>
          <w:tcPr>
            <w:tcW w:w="4531" w:type="dxa"/>
          </w:tcPr>
          <w:p w:rsidR="006A01EE" w:rsidRDefault="006A01EE" w:rsidP="006A01EE">
            <w:r>
              <w:t>Face Reco</w:t>
            </w:r>
          </w:p>
        </w:tc>
        <w:tc>
          <w:tcPr>
            <w:tcW w:w="4531" w:type="dxa"/>
          </w:tcPr>
          <w:p w:rsidR="006A01EE" w:rsidRPr="004A6271" w:rsidRDefault="006A01EE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>Permet de détecter et reconnaitre des visages</w:t>
            </w:r>
            <w:r w:rsidR="004A6271" w:rsidRPr="004A6271">
              <w:rPr>
                <w:color w:val="FF0000"/>
              </w:rPr>
              <w:t>.Pour cela, il devra reconnaitre des visages avec le box de reconnaissance faciale prévu.</w:t>
            </w:r>
          </w:p>
        </w:tc>
      </w:tr>
      <w:tr w:rsidR="006A01EE" w:rsidTr="006A01EE">
        <w:tc>
          <w:tcPr>
            <w:tcW w:w="4531" w:type="dxa"/>
          </w:tcPr>
          <w:p w:rsidR="006A01EE" w:rsidRDefault="004A6271" w:rsidP="006A01EE">
            <w:r>
              <w:t>Is in darkness</w:t>
            </w:r>
          </w:p>
        </w:tc>
        <w:tc>
          <w:tcPr>
            <w:tcW w:w="4531" w:type="dxa"/>
          </w:tcPr>
          <w:p w:rsidR="004A6271" w:rsidRPr="004A6271" w:rsidRDefault="004A6271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au robot de vérifier si il est dans le noir.Utiliser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770F530A" wp14:editId="21F19D06">
                  <wp:extent cx="1104900" cy="257175"/>
                  <wp:effectExtent l="0" t="0" r="0" b="952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271" w:rsidTr="006A01EE">
        <w:tc>
          <w:tcPr>
            <w:tcW w:w="4531" w:type="dxa"/>
          </w:tcPr>
          <w:p w:rsidR="004A6271" w:rsidRDefault="004A6271" w:rsidP="006A01EE">
            <w:r>
              <w:t>Learn Face</w:t>
            </w:r>
          </w:p>
        </w:tc>
        <w:tc>
          <w:tcPr>
            <w:tcW w:w="4531" w:type="dxa"/>
          </w:tcPr>
          <w:p w:rsidR="004A6271" w:rsidRPr="004A6271" w:rsidRDefault="004A6271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>Permet au robot de mémoriser des visages.Ses yeux deviendront vert en cas de succès et rouge sinon.</w:t>
            </w:r>
          </w:p>
        </w:tc>
      </w:tr>
      <w:tr w:rsidR="004A6271" w:rsidTr="006A01EE">
        <w:tc>
          <w:tcPr>
            <w:tcW w:w="4531" w:type="dxa"/>
          </w:tcPr>
          <w:p w:rsidR="004A6271" w:rsidRDefault="004A6271" w:rsidP="006A01EE">
            <w:r>
              <w:t>Record vidéo</w:t>
            </w:r>
          </w:p>
        </w:tc>
        <w:tc>
          <w:tcPr>
            <w:tcW w:w="4531" w:type="dxa"/>
          </w:tcPr>
          <w:p w:rsidR="004A6271" w:rsidRPr="004A6271" w:rsidRDefault="004A6271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d’enregistrer des vidéos à l’aide d’une des cameras du robot.Le temps d’enrégistrement est édité dans les paramètres.Uitliser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4D21A25B" wp14:editId="1E5E5939">
                  <wp:extent cx="1228725" cy="304800"/>
                  <wp:effectExtent l="0" t="0" r="9525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A6271">
              <w:rPr>
                <w:color w:val="FF0000"/>
              </w:rPr>
              <w:t>.</w:t>
            </w:r>
          </w:p>
        </w:tc>
      </w:tr>
      <w:tr w:rsidR="004A6271" w:rsidTr="006A01EE">
        <w:tc>
          <w:tcPr>
            <w:tcW w:w="4531" w:type="dxa"/>
          </w:tcPr>
          <w:p w:rsidR="004A6271" w:rsidRDefault="004A6271" w:rsidP="006A01EE">
            <w:r>
              <w:t>Take picture</w:t>
            </w:r>
          </w:p>
        </w:tc>
        <w:tc>
          <w:tcPr>
            <w:tcW w:w="4531" w:type="dxa"/>
          </w:tcPr>
          <w:p w:rsidR="004A6271" w:rsidRPr="004A6271" w:rsidRDefault="004A6271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 xml:space="preserve">Permet de prendre une photo à l’aide d’une des cameras du robot.Utiliser 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2491A338" wp14:editId="022F6813">
                  <wp:extent cx="1152525" cy="219075"/>
                  <wp:effectExtent l="0" t="0" r="9525" b="952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271" w:rsidTr="006A01EE">
        <w:tc>
          <w:tcPr>
            <w:tcW w:w="4531" w:type="dxa"/>
          </w:tcPr>
          <w:p w:rsidR="004A6271" w:rsidRDefault="004A6271" w:rsidP="006A01EE">
            <w:r>
              <w:t xml:space="preserve">Unlearn faces </w:t>
            </w:r>
          </w:p>
        </w:tc>
        <w:tc>
          <w:tcPr>
            <w:tcW w:w="4531" w:type="dxa"/>
          </w:tcPr>
          <w:p w:rsidR="004A6271" w:rsidRPr="004A6271" w:rsidRDefault="004A6271" w:rsidP="006A01EE">
            <w:pPr>
              <w:rPr>
                <w:color w:val="FF0000"/>
              </w:rPr>
            </w:pPr>
            <w:r w:rsidRPr="004A6271">
              <w:rPr>
                <w:color w:val="FF0000"/>
              </w:rPr>
              <w:t>Permet de supprimer tous les visages de la db.</w:t>
            </w:r>
            <w:r w:rsidRPr="004A6271">
              <w:rPr>
                <w:noProof/>
                <w:color w:val="FF0000"/>
                <w:lang w:eastAsia="fr-CH"/>
              </w:rPr>
              <w:t xml:space="preserve"> Uitliser</w:t>
            </w:r>
            <w:r w:rsidRPr="004A6271">
              <w:rPr>
                <w:noProof/>
                <w:color w:val="FF0000"/>
                <w:lang w:eastAsia="fr-CH"/>
              </w:rPr>
              <w:drawing>
                <wp:inline distT="0" distB="0" distL="0" distR="0" wp14:anchorId="6FB85460" wp14:editId="0D89DEEA">
                  <wp:extent cx="1333500" cy="314325"/>
                  <wp:effectExtent l="0" t="0" r="0" b="952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271" w:rsidTr="006A01EE">
        <w:tc>
          <w:tcPr>
            <w:tcW w:w="4531" w:type="dxa"/>
          </w:tcPr>
          <w:p w:rsidR="004A6271" w:rsidRDefault="004A6271" w:rsidP="006A01EE">
            <w:r>
              <w:t>Vision reco</w:t>
            </w:r>
          </w:p>
        </w:tc>
        <w:tc>
          <w:tcPr>
            <w:tcW w:w="4531" w:type="dxa"/>
          </w:tcPr>
          <w:p w:rsidR="004A6271" w:rsidRPr="004A6271" w:rsidRDefault="004A6271" w:rsidP="006A01EE">
            <w:pPr>
              <w:rPr>
                <w:color w:val="FF0000"/>
              </w:rPr>
            </w:pPr>
            <w:r>
              <w:rPr>
                <w:color w:val="FF0000"/>
              </w:rPr>
              <w:t>Permet de reconnaitre les objects, images et endroits</w:t>
            </w:r>
          </w:p>
        </w:tc>
      </w:tr>
      <w:tr w:rsidR="004A6271" w:rsidTr="006A01EE">
        <w:tc>
          <w:tcPr>
            <w:tcW w:w="4531" w:type="dxa"/>
          </w:tcPr>
          <w:p w:rsidR="004A6271" w:rsidRDefault="004A6271" w:rsidP="006A01EE">
            <w:r>
              <w:lastRenderedPageBreak/>
              <w:t>Look At</w:t>
            </w:r>
          </w:p>
        </w:tc>
        <w:tc>
          <w:tcPr>
            <w:tcW w:w="4531" w:type="dxa"/>
          </w:tcPr>
          <w:p w:rsidR="004A6271" w:rsidRDefault="004A6271" w:rsidP="006A01EE">
            <w:pPr>
              <w:rPr>
                <w:color w:val="FF0000"/>
              </w:rPr>
            </w:pPr>
            <w:r>
              <w:rPr>
                <w:color w:val="FF0000"/>
              </w:rPr>
              <w:t xml:space="preserve">Permet au robot de regarder </w:t>
            </w:r>
            <w:r w:rsidR="00164217">
              <w:rPr>
                <w:color w:val="FF0000"/>
              </w:rPr>
              <w:t>vers une position donnée.</w:t>
            </w:r>
          </w:p>
        </w:tc>
      </w:tr>
      <w:tr w:rsidR="004A6271" w:rsidTr="006A01EE">
        <w:tc>
          <w:tcPr>
            <w:tcW w:w="4531" w:type="dxa"/>
          </w:tcPr>
          <w:p w:rsidR="004A6271" w:rsidRDefault="00164217" w:rsidP="006A01EE">
            <w:r>
              <w:t xml:space="preserve">Point at </w:t>
            </w:r>
          </w:p>
        </w:tc>
        <w:tc>
          <w:tcPr>
            <w:tcW w:w="4531" w:type="dxa"/>
          </w:tcPr>
          <w:p w:rsidR="004A6271" w:rsidRDefault="00164217" w:rsidP="006A01EE">
            <w:pPr>
              <w:rPr>
                <w:color w:val="FF0000"/>
              </w:rPr>
            </w:pPr>
            <w:r>
              <w:rPr>
                <w:color w:val="FF0000"/>
              </w:rPr>
              <w:t>Permet au robot d’indiquer une position</w:t>
            </w:r>
          </w:p>
        </w:tc>
      </w:tr>
    </w:tbl>
    <w:p w:rsidR="006A01EE" w:rsidRPr="006A01EE" w:rsidRDefault="006A01EE" w:rsidP="006A01EE"/>
    <w:p w:rsidR="006A01EE" w:rsidRPr="0064692D" w:rsidRDefault="006A01EE" w:rsidP="0064692D"/>
    <w:sectPr w:rsidR="006A01EE" w:rsidRPr="00646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16FA3"/>
    <w:multiLevelType w:val="hybridMultilevel"/>
    <w:tmpl w:val="43E2C58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61227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7846"/>
    <w:multiLevelType w:val="hybridMultilevel"/>
    <w:tmpl w:val="D16CBEB2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F7D06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235B"/>
    <w:multiLevelType w:val="hybridMultilevel"/>
    <w:tmpl w:val="2E0ABBFC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641E9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D0342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C5406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74FDE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0784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3F5BA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231003"/>
    <w:multiLevelType w:val="hybridMultilevel"/>
    <w:tmpl w:val="47586A1E"/>
    <w:lvl w:ilvl="0" w:tplc="100C001B">
      <w:start w:val="1"/>
      <w:numFmt w:val="low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2D"/>
    <w:rsid w:val="0015447F"/>
    <w:rsid w:val="00164217"/>
    <w:rsid w:val="00180690"/>
    <w:rsid w:val="00187725"/>
    <w:rsid w:val="00190AD7"/>
    <w:rsid w:val="00384CA7"/>
    <w:rsid w:val="004A6271"/>
    <w:rsid w:val="004E7830"/>
    <w:rsid w:val="0064692D"/>
    <w:rsid w:val="00666E15"/>
    <w:rsid w:val="006A01EE"/>
    <w:rsid w:val="007F15B0"/>
    <w:rsid w:val="008C07C9"/>
    <w:rsid w:val="00A521BF"/>
    <w:rsid w:val="00B15B73"/>
    <w:rsid w:val="00B20A72"/>
    <w:rsid w:val="00C90B50"/>
    <w:rsid w:val="00CF41D4"/>
    <w:rsid w:val="00D051A4"/>
    <w:rsid w:val="00D927B7"/>
    <w:rsid w:val="00E2068B"/>
    <w:rsid w:val="00E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FEFB93-4472-45A4-BBCD-53A7773A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6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6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69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90A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90A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90A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469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69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469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64692D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190AD7"/>
    <w:rPr>
      <w:rFonts w:asciiTheme="majorHAnsi" w:eastAsiaTheme="majorEastAsia" w:hAnsiTheme="majorHAnsi" w:cstheme="majorBidi"/>
      <w:color w:val="2E74B5" w:themeColor="accent1" w:themeShade="BF"/>
    </w:rPr>
  </w:style>
  <w:style w:type="table" w:styleId="Grilledutableau">
    <w:name w:val="Table Grid"/>
    <w:basedOn w:val="TableauNormal"/>
    <w:uiPriority w:val="39"/>
    <w:rsid w:val="0019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190A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90AD7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9</cp:revision>
  <dcterms:created xsi:type="dcterms:W3CDTF">2016-10-04T08:17:00Z</dcterms:created>
  <dcterms:modified xsi:type="dcterms:W3CDTF">2016-10-06T11:31:00Z</dcterms:modified>
</cp:coreProperties>
</file>